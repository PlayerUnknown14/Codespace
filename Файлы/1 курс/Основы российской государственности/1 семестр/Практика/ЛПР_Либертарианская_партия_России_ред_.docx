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8525" w14:textId="5A2509BE" w:rsidR="003C5DFF" w:rsidRDefault="00E13070" w:rsidP="00E13070">
      <w:pPr>
        <w:jc w:val="center"/>
        <w:rPr>
          <w:b/>
          <w:bCs/>
          <w:sz w:val="28"/>
          <w:szCs w:val="28"/>
        </w:rPr>
      </w:pPr>
      <w:r w:rsidRPr="00E13070">
        <w:rPr>
          <w:b/>
          <w:bCs/>
          <w:sz w:val="28"/>
          <w:szCs w:val="28"/>
        </w:rPr>
        <w:t>Либертарианская партия России</w:t>
      </w:r>
    </w:p>
    <w:p w14:paraId="3E296900" w14:textId="55AE0056" w:rsidR="00E13070" w:rsidRPr="00E13070" w:rsidRDefault="00E13070" w:rsidP="00E13070">
      <w:pPr>
        <w:rPr>
          <w:b/>
          <w:bCs/>
          <w:color w:val="B4C6E7" w:themeColor="accent1" w:themeTint="66"/>
          <w:sz w:val="28"/>
          <w:szCs w:val="28"/>
        </w:rPr>
      </w:pPr>
    </w:p>
    <w:p w14:paraId="0F4FCD32" w14:textId="2FE23675" w:rsidR="00E13070" w:rsidRPr="00E13070" w:rsidRDefault="00E13070" w:rsidP="00E13070">
      <w:pPr>
        <w:jc w:val="center"/>
        <w:rPr>
          <w:b/>
          <w:bCs/>
          <w:color w:val="7F7F7F" w:themeColor="text1" w:themeTint="80"/>
        </w:rPr>
      </w:pPr>
      <w:r w:rsidRPr="00E13070">
        <w:rPr>
          <w:b/>
          <w:bCs/>
          <w:color w:val="7F7F7F" w:themeColor="text1" w:themeTint="80"/>
        </w:rPr>
        <w:t>Выступление</w:t>
      </w:r>
    </w:p>
    <w:p w14:paraId="0E2E0A2A" w14:textId="34CE322D" w:rsidR="00E13070" w:rsidRDefault="00E13070" w:rsidP="00E13070">
      <w:r>
        <w:t>Мы, члены Либертарианской партии, бросаем вызов культу всемогущего государства и защищаем права личности.</w:t>
      </w:r>
    </w:p>
    <w:p w14:paraId="5A730523" w14:textId="4550A06F" w:rsidR="00E13070" w:rsidDel="00101E48" w:rsidRDefault="00101E48" w:rsidP="00E13070">
      <w:pPr>
        <w:rPr>
          <w:del w:id="0" w:author="Влад Гордов" w:date="2024-11-18T20:29:00Z" w16du:dateUtc="2024-11-18T13:29:00Z"/>
        </w:rPr>
      </w:pPr>
      <w:ins w:id="1" w:author="Влад Гордов" w:date="2024-11-18T20:29:00Z" w16du:dateUtc="2024-11-18T13:29:00Z">
        <w:r w:rsidRPr="00101E48">
          <w:t>Мы считаем, что каждый человек имеет фундаментальное право самостоятельно определять свою жизнь и жить так, как он хочет, до тех пор, пока он не нарушает равноправие других.</w:t>
        </w:r>
        <w:r>
          <w:t xml:space="preserve"> </w:t>
        </w:r>
      </w:ins>
      <w:del w:id="2" w:author="Влад Гордов" w:date="2024-11-18T20:29:00Z" w16du:dateUtc="2024-11-18T13:29:00Z">
        <w:r w:rsidR="00E13070" w:rsidDel="00101E48">
          <w:delText>Мы считаем, что все люди имеют право единолично распоряжаться своей жизнью и жить так, как они считают нужным, при условии, что они не будут насильно вмешиваться в равное право других людей жить так, как они считают нужным.</w:delText>
        </w:r>
      </w:del>
    </w:p>
    <w:p w14:paraId="4C5B6634" w14:textId="18475A49" w:rsidR="00E13070" w:rsidRDefault="00230A02" w:rsidP="00E13070">
      <w:ins w:id="3" w:author="Влад Гордов" w:date="2024-11-18T20:30:00Z">
        <w:r w:rsidRPr="00230A02">
          <w:t xml:space="preserve">На протяжении всей истории правительства регулярно действовали в соответствии с принципом, согласно которому государство имеет право </w:t>
        </w:r>
      </w:ins>
      <w:ins w:id="4" w:author="Влад Гордов" w:date="2024-11-18T20:30:00Z" w16du:dateUtc="2024-11-18T13:30:00Z">
        <w:r>
          <w:t xml:space="preserve">распоряжаться жизнью и плодами труда людей. </w:t>
        </w:r>
      </w:ins>
      <w:del w:id="5" w:author="Влад Гордов" w:date="2024-11-18T20:30:00Z" w16du:dateUtc="2024-11-18T13:30:00Z">
        <w:r w:rsidR="00E13070" w:rsidDel="00230A02">
          <w:delText xml:space="preserve">Правительства на протяжении всей истории регулярно действовали на основе противоположного принципа, что государство имеет право распоряжаться жизнями людей и плодами их труда. </w:delText>
        </w:r>
      </w:del>
      <w:r w:rsidR="00E13070">
        <w:t xml:space="preserve">Даже в </w:t>
      </w:r>
      <w:del w:id="6" w:author="Влад Гордов" w:date="2024-11-18T20:30:00Z" w16du:dateUtc="2024-11-18T13:30:00Z">
        <w:r w:rsidR="00E13070" w:rsidDel="00230A02">
          <w:delText>Соединенных Штатах</w:delText>
        </w:r>
      </w:del>
      <w:ins w:id="7" w:author="Влад Гордов" w:date="2024-11-18T20:30:00Z" w16du:dateUtc="2024-11-18T13:30:00Z">
        <w:r>
          <w:t>Российской Федерации</w:t>
        </w:r>
      </w:ins>
      <w:r w:rsidR="00E13070">
        <w:t xml:space="preserve"> все политические партии, кроме нашей, предоставляют правительству право регулировать жизни людей и изымать плоды их труда без их согласия.</w:t>
      </w:r>
    </w:p>
    <w:p w14:paraId="52E8FE8D" w14:textId="30A8575B" w:rsidR="00E13070" w:rsidRDefault="00E13070" w:rsidP="00E13070">
      <w:pPr>
        <w:jc w:val="center"/>
      </w:pPr>
      <w:r>
        <w:rPr>
          <w:b/>
          <w:bCs/>
          <w:color w:val="7F7F7F" w:themeColor="text1" w:themeTint="80"/>
        </w:rPr>
        <w:t>Наиболее важная часть</w:t>
      </w:r>
    </w:p>
    <w:p w14:paraId="1230D722" w14:textId="7D5DD538" w:rsidR="00230A02" w:rsidRDefault="00E13070" w:rsidP="00E13070">
      <w:pPr>
        <w:rPr>
          <w:ins w:id="8" w:author="Влад Гордов" w:date="2024-11-18T20:31:00Z" w16du:dateUtc="2024-11-18T13:31:00Z"/>
        </w:rPr>
      </w:pPr>
      <w:r>
        <w:t xml:space="preserve">Мы, напротив, отрицаем право любого правительства совершать подобные действия и считаем, что там, где существуют правительства, они не должны нарушать права </w:t>
      </w:r>
      <w:del w:id="9" w:author="Влад Гордов" w:date="2024-11-18T20:32:00Z" w16du:dateUtc="2024-11-18T13:32:00Z">
        <w:r w:rsidDel="00230A02">
          <w:delText>любого лица</w:delText>
        </w:r>
      </w:del>
      <w:ins w:id="10" w:author="Влад Гордов" w:date="2024-11-18T20:32:00Z" w16du:dateUtc="2024-11-18T13:32:00Z">
        <w:r w:rsidR="00230A02">
          <w:t>индивида</w:t>
        </w:r>
      </w:ins>
      <w:r>
        <w:t xml:space="preserve">, а именно: </w:t>
      </w:r>
    </w:p>
    <w:p w14:paraId="4DCCCDD6" w14:textId="77777777" w:rsidR="00230A02" w:rsidRDefault="00E13070" w:rsidP="00E13070">
      <w:pPr>
        <w:rPr>
          <w:ins w:id="11" w:author="Влад Гордов" w:date="2024-11-18T20:31:00Z" w16du:dateUtc="2024-11-18T13:31:00Z"/>
        </w:rPr>
      </w:pPr>
      <w:r>
        <w:t xml:space="preserve">(1) право на жизнь — соответственно, мы поддерживаем запрет на применение физической силы в отношении других; </w:t>
      </w:r>
    </w:p>
    <w:p w14:paraId="35705191" w14:textId="77777777" w:rsidR="00230A02" w:rsidRDefault="00E13070" w:rsidP="00E13070">
      <w:pPr>
        <w:rPr>
          <w:ins w:id="12" w:author="Влад Гордов" w:date="2024-11-18T20:31:00Z" w16du:dateUtc="2024-11-18T13:31:00Z"/>
        </w:rPr>
      </w:pPr>
      <w:r>
        <w:t>(2) право на свободу слова и действий — соответственно, мы выступаем против любых попыток правительства ограничить свободу слова и печати, а также против правительственной цензуры в любой форме;</w:t>
      </w:r>
      <w:del w:id="13" w:author="Влад Гордов" w:date="2024-11-18T20:31:00Z" w16du:dateUtc="2024-11-18T13:31:00Z">
        <w:r w:rsidDel="00230A02">
          <w:delText xml:space="preserve"> и</w:delText>
        </w:r>
      </w:del>
      <w:r>
        <w:t xml:space="preserve"> </w:t>
      </w:r>
    </w:p>
    <w:p w14:paraId="0A1D0117" w14:textId="740D1876" w:rsidR="00E13070" w:rsidRDefault="00E13070" w:rsidP="00E13070">
      <w:r>
        <w:t>(3) право на собственность — соответственно, мы выступаем против любого вмешательства правительства в частную собственность, такого как конфискация, национализация и принудительное отчуждение собственности, и поддерживаем запрет на грабеж, незаконное проникновение, мошенничество и искажение информации.</w:t>
      </w:r>
    </w:p>
    <w:p w14:paraId="6AAFBF3F" w14:textId="6897453C" w:rsidR="00E13070" w:rsidRDefault="00E13070" w:rsidP="00E13070">
      <w:r>
        <w:t>Поскольку правительства, будучи учреждены, не должны нарушать права личности, мы выступаем против любого вмешательства правительства в сферу добровольных и договорных отношений между людьми. Людей нельзя заставлять жертвовать своей жизнью и имуществом ради блага других. Правительство должно предоставить им свободу взаимодействовать друг с другом как свободным торговцам</w:t>
      </w:r>
      <w:ins w:id="14" w:author="Влад Гордов" w:date="2024-11-18T20:38:00Z" w16du:dateUtc="2024-11-18T13:38:00Z">
        <w:r w:rsidR="00230A02" w:rsidRPr="00230A02">
          <w:rPr>
            <w:rPrChange w:id="15" w:author="Влад Гордов" w:date="2024-11-18T20:38:00Z" w16du:dateUtc="2024-11-18T13:38:00Z">
              <w:rPr>
                <w:lang w:val="en-US"/>
              </w:rPr>
            </w:rPrChange>
          </w:rPr>
          <w:t xml:space="preserve">/ </w:t>
        </w:r>
        <w:r w:rsidR="00230A02">
          <w:t>Отсюда сле</w:t>
        </w:r>
      </w:ins>
      <w:ins w:id="16" w:author="Влад Гордов" w:date="2024-11-18T20:39:00Z" w16du:dateUtc="2024-11-18T13:39:00Z">
        <w:r w:rsidR="00230A02">
          <w:t xml:space="preserve">дует, что </w:t>
        </w:r>
      </w:ins>
      <w:del w:id="17" w:author="Влад Гордов" w:date="2024-11-18T20:38:00Z" w16du:dateUtc="2024-11-18T13:38:00Z">
        <w:r w:rsidDel="00230A02">
          <w:delText>; и</w:delText>
        </w:r>
      </w:del>
      <w:del w:id="18" w:author="Влад Гордов" w:date="2024-11-18T20:39:00Z" w16du:dateUtc="2024-11-18T13:39:00Z">
        <w:r w:rsidDel="00230A02">
          <w:delText xml:space="preserve"> </w:delText>
        </w:r>
      </w:del>
      <w:r>
        <w:t>результирующая экономическая система, единственная совместимая с защитой прав личности, — это свободный рынок.</w:t>
      </w:r>
    </w:p>
    <w:p w14:paraId="03851962" w14:textId="423FB241" w:rsidR="00E13070" w:rsidRDefault="00E13070" w:rsidP="00E13070">
      <w:pPr>
        <w:jc w:val="center"/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Конкретные позиции</w:t>
      </w:r>
    </w:p>
    <w:p w14:paraId="20A64CC5" w14:textId="33460569" w:rsidR="00E13070" w:rsidRDefault="00E13070" w:rsidP="00E13070">
      <w:pPr>
        <w:rPr>
          <w:lang w:val="en-US"/>
        </w:rPr>
      </w:pPr>
      <w:r>
        <w:t>Наши позиции</w:t>
      </w:r>
      <w:r>
        <w:rPr>
          <w:lang w:val="en-US"/>
        </w:rPr>
        <w:t>:</w:t>
      </w:r>
    </w:p>
    <w:p w14:paraId="204A6629" w14:textId="553CDF14" w:rsidR="00E13070" w:rsidRPr="005526D8" w:rsidRDefault="00E13070" w:rsidP="00E13070">
      <w:pPr>
        <w:pStyle w:val="a3"/>
        <w:numPr>
          <w:ilvl w:val="0"/>
          <w:numId w:val="1"/>
        </w:numPr>
        <w:rPr>
          <w:rStyle w:val="teaser"/>
          <w:rFonts w:cstheme="minorHAnsi"/>
        </w:rPr>
      </w:pPr>
      <w:r w:rsidRPr="005526D8">
        <w:rPr>
          <w:rFonts w:cstheme="minorHAnsi"/>
          <w:b/>
          <w:bCs/>
        </w:rPr>
        <w:t>Выражение и общение</w:t>
      </w:r>
      <w:r w:rsidRPr="005526D8">
        <w:rPr>
          <w:rFonts w:cstheme="minorHAnsi"/>
        </w:rPr>
        <w:t xml:space="preserve"> - Мы поддерживаем полную свободу слова и выступаем против государственной цензуры, регулирования или контроля над средствами связи и технологиями. Язык, который воспринимается как оскорбительный для определенных групп или лиц, не является причиной для каких-либо правовых действий. </w:t>
      </w:r>
      <w:r w:rsidRPr="005526D8">
        <w:rPr>
          <w:rStyle w:val="teaser"/>
          <w:rFonts w:cstheme="minorHAnsi"/>
        </w:rPr>
        <w:t>Люди несут ответственность за свою собственную реакцию на речь.</w:t>
      </w:r>
    </w:p>
    <w:p w14:paraId="1B46DD9B" w14:textId="0C6C4FA4" w:rsidR="00E13070" w:rsidRPr="005526D8" w:rsidRDefault="00E13070" w:rsidP="00E13070">
      <w:pPr>
        <w:pStyle w:val="a3"/>
        <w:numPr>
          <w:ilvl w:val="0"/>
          <w:numId w:val="1"/>
        </w:numPr>
        <w:rPr>
          <w:rFonts w:cstheme="minorHAnsi"/>
        </w:rPr>
      </w:pPr>
      <w:r w:rsidRPr="005526D8">
        <w:rPr>
          <w:rFonts w:cstheme="minorHAnsi"/>
          <w:b/>
          <w:bCs/>
        </w:rPr>
        <w:t>Конфиденциальность</w:t>
      </w:r>
      <w:r w:rsidRPr="005526D8">
        <w:rPr>
          <w:rFonts w:cstheme="minorHAnsi"/>
        </w:rPr>
        <w:t xml:space="preserve"> - Либертарианцы выступают за личную конфиденциальность и прозрачность правительства. Мы стремимся положить конец практике слежки правительства за всеми.</w:t>
      </w:r>
    </w:p>
    <w:p w14:paraId="645C98C0" w14:textId="0326BD8D" w:rsidR="00E13070" w:rsidRPr="005526D8" w:rsidRDefault="00E13070" w:rsidP="00E13070">
      <w:pPr>
        <w:pStyle w:val="a3"/>
        <w:numPr>
          <w:ilvl w:val="0"/>
          <w:numId w:val="1"/>
        </w:numPr>
        <w:rPr>
          <w:rFonts w:cstheme="minorHAnsi"/>
        </w:rPr>
      </w:pPr>
      <w:r w:rsidRPr="005526D8">
        <w:rPr>
          <w:rFonts w:cstheme="minorHAnsi"/>
          <w:b/>
          <w:bCs/>
        </w:rPr>
        <w:t xml:space="preserve">Самооборона </w:t>
      </w:r>
      <w:r w:rsidRPr="005526D8">
        <w:rPr>
          <w:rFonts w:cstheme="minorHAnsi"/>
        </w:rPr>
        <w:t>- Единственное законное применение силы — защита индивидуальных прав — жизни, свободы и справедливо приобретенного имущества — от агрессии.</w:t>
      </w:r>
      <w:ins w:id="19" w:author="Влад Гордов" w:date="2024-11-18T20:43:00Z" w16du:dateUtc="2024-11-18T13:43:00Z">
        <w:r w:rsidR="00CA0F12">
          <w:rPr>
            <w:rFonts w:cstheme="minorHAnsi"/>
          </w:rPr>
          <w:t xml:space="preserve"> Мы выступаем за право приобретать, хранить и использовать оружие в целях самообороны</w:t>
        </w:r>
      </w:ins>
      <w:ins w:id="20" w:author="Влад Гордов" w:date="2024-11-18T20:44:00Z" w16du:dateUtc="2024-11-18T13:44:00Z">
        <w:r w:rsidR="00CA0F12">
          <w:rPr>
            <w:rFonts w:cstheme="minorHAnsi"/>
          </w:rPr>
          <w:t xml:space="preserve">, а </w:t>
        </w:r>
        <w:r w:rsidR="00CA0F12">
          <w:rPr>
            <w:rFonts w:cstheme="minorHAnsi"/>
          </w:rPr>
          <w:lastRenderedPageBreak/>
          <w:t xml:space="preserve">также против любых </w:t>
        </w:r>
      </w:ins>
      <w:ins w:id="21" w:author="Влад Гордов" w:date="2024-11-18T20:44:00Z">
        <w:r w:rsidR="00CA0F12" w:rsidRPr="00CA0F12">
          <w:rPr>
            <w:rFonts w:cstheme="minorHAnsi"/>
          </w:rPr>
          <w:t>ограничивающих, регистрирующих или контролирующих</w:t>
        </w:r>
      </w:ins>
      <w:ins w:id="22" w:author="Влад Гордов" w:date="2024-11-18T20:44:00Z" w16du:dateUtc="2024-11-18T13:44:00Z">
        <w:r w:rsidR="00CA0F12">
          <w:rPr>
            <w:rFonts w:cstheme="minorHAnsi"/>
          </w:rPr>
          <w:t xml:space="preserve"> законов на обращение с огнестрельным оружием со стороны государства.</w:t>
        </w:r>
      </w:ins>
    </w:p>
    <w:p w14:paraId="688380F1" w14:textId="39B25452" w:rsidR="00E13070" w:rsidRPr="005526D8" w:rsidDel="00230A02" w:rsidRDefault="00E13070" w:rsidP="00230A02">
      <w:pPr>
        <w:pStyle w:val="a3"/>
        <w:numPr>
          <w:ilvl w:val="0"/>
          <w:numId w:val="1"/>
        </w:numPr>
        <w:rPr>
          <w:del w:id="23" w:author="Влад Гордов" w:date="2024-11-18T20:32:00Z" w16du:dateUtc="2024-11-18T13:32:00Z"/>
          <w:rStyle w:val="a5"/>
          <w:rFonts w:cstheme="minorHAnsi"/>
          <w:b w:val="0"/>
          <w:bCs w:val="0"/>
        </w:rPr>
      </w:pPr>
      <w:r w:rsidRPr="00230A02">
        <w:rPr>
          <w:rStyle w:val="a5"/>
          <w:rFonts w:eastAsia="Times New Roman" w:cstheme="minorHAnsi"/>
          <w:lang w:eastAsia="ru-RU"/>
        </w:rPr>
        <w:t>Свобода рынка</w:t>
      </w:r>
      <w:r w:rsidRPr="00230A02">
        <w:rPr>
          <w:rStyle w:val="a5"/>
          <w:rFonts w:eastAsia="Times New Roman" w:cstheme="minorHAnsi"/>
          <w:b w:val="0"/>
          <w:bCs w:val="0"/>
          <w:lang w:eastAsia="ru-RU"/>
        </w:rPr>
        <w:t xml:space="preserve"> - Либертарианцы поддерживают свободные рынки. Мы защищаем право отдельных лиц создавать коммерческие предприятия на основе добровольного объединения. Мы выступаем против всех форм государственных субсидий и помощи бизнесу, труду или любым другим особым интересам. Правительство не должно конкурировать с частным предпринимательством.</w:t>
      </w:r>
      <w:ins w:id="24" w:author="Влад Гордов" w:date="2024-11-18T20:41:00Z" w16du:dateUtc="2024-11-18T13:41:00Z">
        <w:r w:rsidR="00CA0F12">
          <w:rPr>
            <w:rStyle w:val="a5"/>
            <w:rFonts w:eastAsia="Times New Roman" w:cstheme="minorHAnsi"/>
            <w:b w:val="0"/>
            <w:bCs w:val="0"/>
            <w:lang w:eastAsia="ru-RU"/>
          </w:rPr>
          <w:t xml:space="preserve"> </w:t>
        </w:r>
      </w:ins>
      <w:ins w:id="25" w:author="Влад Гордов" w:date="2024-11-18T20:45:00Z">
        <w:r w:rsidR="00CA0F12" w:rsidRPr="00CA0F12">
          <w:rPr>
            <w:rFonts w:eastAsia="Times New Roman" w:cstheme="minorHAnsi"/>
            <w:lang w:eastAsia="ru-RU"/>
          </w:rPr>
          <w:t>Мы призываем к разделению бизнеса и государства.</w:t>
        </w:r>
      </w:ins>
      <w:ins w:id="26" w:author="Влад Гордов" w:date="2024-11-18T20:46:00Z" w16du:dateUtc="2024-11-18T13:46:00Z">
        <w:r w:rsidR="00CA0F12">
          <w:rPr>
            <w:rFonts w:eastAsia="Times New Roman" w:cstheme="minorHAnsi"/>
            <w:lang w:eastAsia="ru-RU"/>
          </w:rPr>
          <w:t xml:space="preserve"> </w:t>
        </w:r>
      </w:ins>
    </w:p>
    <w:p w14:paraId="5DF44897" w14:textId="6E0CEC9C" w:rsidR="00E13070" w:rsidRPr="00230A02" w:rsidRDefault="00E13070">
      <w:pPr>
        <w:pStyle w:val="a3"/>
        <w:numPr>
          <w:ilvl w:val="0"/>
          <w:numId w:val="1"/>
        </w:numPr>
        <w:rPr>
          <w:rFonts w:cstheme="minorHAnsi"/>
        </w:rPr>
        <w:pPrChange w:id="27" w:author="Влад Гордов" w:date="2024-11-18T20:32:00Z" w16du:dateUtc="2024-11-18T13:32:00Z">
          <w:pPr>
            <w:pStyle w:val="a4"/>
            <w:numPr>
              <w:numId w:val="1"/>
            </w:numPr>
            <w:ind w:left="720" w:hanging="360"/>
          </w:pPr>
        </w:pPrChange>
      </w:pPr>
      <w:r w:rsidRPr="00230A02">
        <w:rPr>
          <w:rStyle w:val="a5"/>
          <w:rFonts w:cstheme="minorHAnsi"/>
        </w:rPr>
        <w:t>Образование</w:t>
      </w:r>
      <w:r w:rsidRPr="00230A02">
        <w:rPr>
          <w:rFonts w:cstheme="minorHAnsi"/>
        </w:rPr>
        <w:t xml:space="preserve"> - Образование лучше всего обеспечивает свободный рынок, достигая большего качества, ответственности и эффективности с большим разнообразием выбора. Признавая, что образование детей является родительской ответственностью, мы бы восстановили полномочия родителей определять образование своих детей без вмешательства со стороны правительства. </w:t>
      </w:r>
    </w:p>
    <w:p w14:paraId="69E31547" w14:textId="3E14DA34" w:rsidR="00E13070" w:rsidRPr="005526D8" w:rsidRDefault="005526D8" w:rsidP="00E13070">
      <w:pPr>
        <w:pStyle w:val="a3"/>
        <w:numPr>
          <w:ilvl w:val="0"/>
          <w:numId w:val="1"/>
        </w:numPr>
        <w:rPr>
          <w:b/>
          <w:bCs/>
        </w:rPr>
      </w:pPr>
      <w:r w:rsidRPr="005526D8">
        <w:rPr>
          <w:b/>
          <w:bCs/>
        </w:rPr>
        <w:t xml:space="preserve">Обязательная служба – </w:t>
      </w:r>
      <w:r w:rsidRPr="005526D8">
        <w:t>Мы за сохранение достаточной численности ВС для защиты России от агрессии и против любой формы обязательной службы.</w:t>
      </w:r>
    </w:p>
    <w:p w14:paraId="4C3E4505" w14:textId="188C8071" w:rsidR="00CA0F12" w:rsidRPr="00CA0F12" w:rsidRDefault="005526D8" w:rsidP="00CA0F12">
      <w:pPr>
        <w:pStyle w:val="a3"/>
        <w:numPr>
          <w:ilvl w:val="0"/>
          <w:numId w:val="1"/>
        </w:numPr>
        <w:rPr>
          <w:ins w:id="28" w:author="Влад Гордов" w:date="2024-11-18T20:47:00Z" w16du:dateUtc="2024-11-18T13:47:00Z"/>
          <w:b/>
          <w:bCs/>
          <w:rPrChange w:id="29" w:author="Влад Гордов" w:date="2024-11-18T20:47:00Z" w16du:dateUtc="2024-11-18T13:47:00Z">
            <w:rPr>
              <w:ins w:id="30" w:author="Влад Гордов" w:date="2024-11-18T20:47:00Z" w16du:dateUtc="2024-11-18T13:47:00Z"/>
            </w:rPr>
          </w:rPrChange>
        </w:rPr>
      </w:pPr>
      <w:r w:rsidRPr="005526D8">
        <w:rPr>
          <w:b/>
          <w:bCs/>
        </w:rPr>
        <w:t>Пенсионное обеспечение и обеспечение доходов</w:t>
      </w:r>
      <w:r>
        <w:rPr>
          <w:b/>
          <w:bCs/>
        </w:rPr>
        <w:t xml:space="preserve"> - </w:t>
      </w:r>
      <w:r w:rsidRPr="005526D8">
        <w:t>Планирование выхода на пенсию является обязанностью отдельного человека, а не правительства. Либертарианцы предлагают поэтапно отказаться от существующей государственной системы социального обеспечения и перейти к частной добровольной системе. Надлежащим и наиболее эффективным источником помощи бедным являются добровольные усилия частных групп и отдельных лиц.</w:t>
      </w:r>
    </w:p>
    <w:p w14:paraId="71B6640D" w14:textId="6833D617" w:rsidR="00CD7C7D" w:rsidRDefault="00CA0F12" w:rsidP="00CA0F12">
      <w:pPr>
        <w:rPr>
          <w:ins w:id="31" w:author="Влад Гордов" w:date="2024-11-18T20:53:00Z" w16du:dateUtc="2024-11-18T13:53:00Z"/>
          <w:b/>
          <w:bCs/>
        </w:rPr>
      </w:pPr>
      <w:ins w:id="32" w:author="Влад Гордов" w:date="2024-11-18T20:47:00Z" w16du:dateUtc="2024-11-18T13:47:00Z">
        <w:r>
          <w:rPr>
            <w:b/>
            <w:bCs/>
          </w:rPr>
          <w:t xml:space="preserve">Помимо этого, мы выступаем за такие принципы, как: </w:t>
        </w:r>
      </w:ins>
      <w:ins w:id="33" w:author="Влад Гордов" w:date="2024-11-18T20:48:00Z" w16du:dateUtc="2024-11-18T13:48:00Z">
        <w:r>
          <w:rPr>
            <w:b/>
            <w:bCs/>
          </w:rPr>
          <w:t>запрет на смертную казнь</w:t>
        </w:r>
      </w:ins>
      <w:ins w:id="34" w:author="Влад Гордов" w:date="2024-11-18T20:52:00Z" w16du:dateUtc="2024-11-18T13:52:00Z">
        <w:r w:rsidR="00CD7C7D">
          <w:rPr>
            <w:b/>
            <w:bCs/>
          </w:rPr>
          <w:t>;</w:t>
        </w:r>
      </w:ins>
      <w:ins w:id="35" w:author="Влад Гордов" w:date="2024-11-18T20:48:00Z" w16du:dateUtc="2024-11-18T13:48:00Z">
        <w:r>
          <w:rPr>
            <w:b/>
            <w:bCs/>
          </w:rPr>
          <w:t xml:space="preserve"> </w:t>
        </w:r>
      </w:ins>
      <w:ins w:id="36" w:author="Влад Гордов" w:date="2024-11-18T20:49:00Z" w16du:dateUtc="2024-11-18T13:49:00Z">
        <w:r>
          <w:rPr>
            <w:b/>
            <w:bCs/>
          </w:rPr>
          <w:t>защита окружающей среды государством</w:t>
        </w:r>
      </w:ins>
      <w:ins w:id="37" w:author="Влад Гордов" w:date="2024-11-18T20:52:00Z" w16du:dateUtc="2024-11-18T13:52:00Z">
        <w:r w:rsidR="00CD7C7D">
          <w:rPr>
            <w:b/>
            <w:bCs/>
          </w:rPr>
          <w:t xml:space="preserve">; </w:t>
        </w:r>
      </w:ins>
      <w:ins w:id="38" w:author="Влад Гордов" w:date="2024-11-18T20:50:00Z" w16du:dateUtc="2024-11-18T13:50:00Z">
        <w:r w:rsidR="00CD7C7D">
          <w:rPr>
            <w:b/>
            <w:bCs/>
          </w:rPr>
          <w:t xml:space="preserve">свободный доступ к медицинских товарам </w:t>
        </w:r>
      </w:ins>
      <w:ins w:id="39" w:author="Влад Гордов" w:date="2024-11-18T20:52:00Z" w16du:dateUtc="2024-11-18T13:52:00Z">
        <w:r w:rsidR="00CD7C7D">
          <w:rPr>
            <w:b/>
            <w:bCs/>
          </w:rPr>
          <w:t xml:space="preserve">и </w:t>
        </w:r>
      </w:ins>
      <w:ins w:id="40" w:author="Влад Гордов" w:date="2024-11-18T20:50:00Z" w16du:dateUtc="2024-11-18T13:50:00Z">
        <w:r w:rsidR="00CD7C7D">
          <w:rPr>
            <w:b/>
            <w:bCs/>
          </w:rPr>
          <w:t>услу</w:t>
        </w:r>
      </w:ins>
      <w:ins w:id="41" w:author="Влад Гордов" w:date="2024-11-18T20:51:00Z" w16du:dateUtc="2024-11-18T13:51:00Z">
        <w:r w:rsidR="00CD7C7D">
          <w:rPr>
            <w:b/>
            <w:bCs/>
          </w:rPr>
          <w:t>гам</w:t>
        </w:r>
      </w:ins>
      <w:ins w:id="42" w:author="Влад Гордов" w:date="2024-11-18T20:52:00Z" w16du:dateUtc="2024-11-18T13:52:00Z">
        <w:r w:rsidR="00CD7C7D">
          <w:rPr>
            <w:b/>
            <w:bCs/>
          </w:rPr>
          <w:t xml:space="preserve">; </w:t>
        </w:r>
      </w:ins>
      <w:ins w:id="43" w:author="Влад Гордов" w:date="2024-11-18T20:51:00Z" w16du:dateUtc="2024-11-18T13:51:00Z">
        <w:r w:rsidR="00CD7C7D">
          <w:rPr>
            <w:b/>
            <w:bCs/>
          </w:rPr>
          <w:t>принцип невмешательства Российской Федерацией во внутреннюю п</w:t>
        </w:r>
      </w:ins>
      <w:ins w:id="44" w:author="Влад Гордов" w:date="2024-11-18T20:52:00Z" w16du:dateUtc="2024-11-18T13:52:00Z">
        <w:r w:rsidR="00CD7C7D">
          <w:rPr>
            <w:b/>
            <w:bCs/>
          </w:rPr>
          <w:t xml:space="preserve">олитику других стран; защиту прав человека вне зависимости от его </w:t>
        </w:r>
      </w:ins>
      <w:ins w:id="45" w:author="Влад Гордов" w:date="2024-11-18T20:53:00Z" w16du:dateUtc="2024-11-18T13:53:00Z">
        <w:r w:rsidR="00CD7C7D">
          <w:rPr>
            <w:b/>
            <w:bCs/>
          </w:rPr>
          <w:t>пола, возраста, расы и других аспектов идентичности.</w:t>
        </w:r>
      </w:ins>
    </w:p>
    <w:p w14:paraId="3768EC2A" w14:textId="09E23F5B" w:rsidR="00CD7C7D" w:rsidRPr="00CA0F12" w:rsidRDefault="00CD7C7D">
      <w:pPr>
        <w:rPr>
          <w:b/>
          <w:bCs/>
          <w:rPrChange w:id="46" w:author="Влад Гордов" w:date="2024-11-18T20:47:00Z" w16du:dateUtc="2024-11-18T13:47:00Z">
            <w:rPr/>
          </w:rPrChange>
        </w:rPr>
        <w:pPrChange w:id="47" w:author="Влад Гордов" w:date="2024-11-18T20:47:00Z" w16du:dateUtc="2024-11-18T13:47:00Z">
          <w:pPr>
            <w:pStyle w:val="a3"/>
            <w:numPr>
              <w:numId w:val="1"/>
            </w:numPr>
            <w:ind w:hanging="360"/>
          </w:pPr>
        </w:pPrChange>
      </w:pPr>
      <w:ins w:id="48" w:author="Влад Гордов" w:date="2024-11-18T20:54:00Z" w16du:dateUtc="2024-11-18T13:54:00Z">
        <w:r>
          <w:rPr>
            <w:b/>
            <w:bCs/>
          </w:rPr>
          <w:t>Подводя итоги, хотим заметить, что наше молчании о любом другом политическом, г</w:t>
        </w:r>
      </w:ins>
      <w:ins w:id="49" w:author="Влад Гордов" w:date="2024-11-18T20:55:00Z" w16du:dateUtc="2024-11-18T13:55:00Z">
        <w:r>
          <w:rPr>
            <w:b/>
            <w:bCs/>
          </w:rPr>
          <w:t>осударственном, социальном и каком-либо ещё аспекте не должно толковаться как подразумевающее одобрение чего-либо.</w:t>
        </w:r>
      </w:ins>
    </w:p>
    <w:sectPr w:rsidR="00CD7C7D" w:rsidRPr="00CA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A1625"/>
    <w:multiLevelType w:val="hybridMultilevel"/>
    <w:tmpl w:val="B9ACA98A"/>
    <w:lvl w:ilvl="0" w:tplc="AAA61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54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Влад Гордов">
    <w15:presenceInfo w15:providerId="Windows Live" w15:userId="5895336bda8129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48"/>
    <w:rsid w:val="00036084"/>
    <w:rsid w:val="00101E48"/>
    <w:rsid w:val="00230A02"/>
    <w:rsid w:val="00291311"/>
    <w:rsid w:val="003C5DFF"/>
    <w:rsid w:val="004B0368"/>
    <w:rsid w:val="005526D8"/>
    <w:rsid w:val="008601F5"/>
    <w:rsid w:val="00CA0F12"/>
    <w:rsid w:val="00CD7C7D"/>
    <w:rsid w:val="00CF4318"/>
    <w:rsid w:val="00DF4748"/>
    <w:rsid w:val="00E1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7063"/>
  <w15:chartTrackingRefBased/>
  <w15:docId w15:val="{E826F312-2826-4EC5-82B7-BDD51446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0"/>
    <w:pPr>
      <w:ind w:left="720"/>
      <w:contextualSpacing/>
    </w:pPr>
  </w:style>
  <w:style w:type="character" w:customStyle="1" w:styleId="teaser">
    <w:name w:val="teaser"/>
    <w:basedOn w:val="a0"/>
    <w:rsid w:val="00E13070"/>
  </w:style>
  <w:style w:type="paragraph" w:styleId="a4">
    <w:name w:val="Normal (Web)"/>
    <w:basedOn w:val="a"/>
    <w:uiPriority w:val="99"/>
    <w:semiHidden/>
    <w:unhideWhenUsed/>
    <w:rsid w:val="00E1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3070"/>
    <w:rPr>
      <w:b/>
      <w:bCs/>
    </w:rPr>
  </w:style>
  <w:style w:type="paragraph" w:styleId="a6">
    <w:name w:val="Revision"/>
    <w:hidden/>
    <w:uiPriority w:val="99"/>
    <w:semiHidden/>
    <w:rsid w:val="00101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ABCA-4F62-4A12-B059-F34B195D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Влад Гордов</cp:lastModifiedBy>
  <cp:revision>2</cp:revision>
  <dcterms:created xsi:type="dcterms:W3CDTF">2024-11-18T13:56:00Z</dcterms:created>
  <dcterms:modified xsi:type="dcterms:W3CDTF">2024-11-18T13:56:00Z</dcterms:modified>
</cp:coreProperties>
</file>